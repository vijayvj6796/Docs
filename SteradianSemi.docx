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Local Domain details</w:t>
      </w:r>
    </w:p>
    <w:p>
      <w:r>
        <w:t>Domain name Steradiansemi.local</w:t>
      </w:r>
    </w:p>
    <w:p>
      <w:r>
        <w:t>Primary domain controller</w:t>
      </w:r>
    </w:p>
    <w:p>
      <w:r>
        <w:t>Ip address 192.168.1.20</w:t>
      </w:r>
    </w:p>
    <w:p>
      <w:r>
        <w:t>Username for machine login:superadmin</w:t>
      </w:r>
    </w:p>
    <w:p>
      <w:r>
        <w:t>Password: 0pt1t@123</w:t>
      </w:r>
    </w:p>
    <w:p/>
    <w:p>
      <w:r>
        <w:t xml:space="preserve">Domain admin: </w:t>
      </w:r>
      <w:r>
        <w:fldChar w:fldCharType="begin"/>
      </w:r>
      <w:r>
        <w:instrText xml:space="preserve"> HYPERLINK "mailto:administrator@steradiansemi.local" </w:instrText>
      </w:r>
      <w:r>
        <w:fldChar w:fldCharType="separate"/>
      </w:r>
      <w:r>
        <w:rPr>
          <w:rStyle w:val="7"/>
        </w:rPr>
        <w:t>administrator@steradiansemi.local</w:t>
      </w:r>
      <w:r>
        <w:rPr>
          <w:rStyle w:val="7"/>
        </w:rPr>
        <w:fldChar w:fldCharType="end"/>
      </w:r>
    </w:p>
    <w:p>
      <w:r>
        <w:t>Password: 0pt1t@123</w:t>
      </w:r>
    </w:p>
    <w:p/>
    <w:p>
      <w:r>
        <w:t>Read only domain controller created within the Qnap Storage server for redudency</w:t>
      </w:r>
    </w:p>
    <w:p>
      <w:r>
        <w:t>Ip address 192.168.1.115</w:t>
      </w:r>
    </w:p>
    <w:p>
      <w:r>
        <w:t>Login details</w:t>
      </w:r>
    </w:p>
    <w:p>
      <w:r>
        <w:t>Username: admin</w:t>
      </w:r>
    </w:p>
    <w:p>
      <w:r>
        <w:t>Password: admin</w:t>
      </w:r>
    </w:p>
    <w:p/>
    <w:p>
      <w:r>
        <w:t>For creating users in the domain we use RSAT tools which is installed in Mr. Rakesh’s  Laptop</w:t>
      </w:r>
      <w:r>
        <w:t xml:space="preserve"> and IT system</w:t>
      </w:r>
    </w:p>
    <w:p>
      <w:r>
        <w:t>We can create users delete users and reset their password from this rstat tools</w:t>
      </w:r>
    </w:p>
    <w:p>
      <w:r>
        <w:t xml:space="preserve">Go to start </w:t>
      </w:r>
      <w:r>
        <w:rPr/>
        <w:sym w:font="Wingdings" w:char="F0E0"/>
      </w:r>
      <w:r>
        <w:t xml:space="preserve"> search for ‘active directory users and computer’</w:t>
      </w:r>
    </w:p>
    <w:p>
      <w:r>
        <w:t>Open the active directory users and computer console.</w:t>
      </w:r>
    </w:p>
    <w:p/>
    <w:p>
      <w:pPr>
        <w:pStyle w:val="4"/>
        <w:shd w:val="clear" w:color="auto" w:fill="FFFFFF"/>
        <w:spacing w:before="0" w:beforeAutospacing="0" w:after="150" w:afterAutospacing="0"/>
        <w:rPr>
          <w:rFonts w:ascii="Georgia" w:hAnsi="Georgia"/>
          <w:color w:val="404040"/>
        </w:rPr>
      </w:pPr>
      <w:r>
        <w:rPr>
          <w:rFonts w:ascii="Georgia" w:hAnsi="Georgia"/>
          <w:color w:val="404040"/>
        </w:rPr>
        <w:t>2. Right click the folder name“semiuser” where you want to create the new user account, select new and then click user. If you have not created additional organizational units, you can put the new account in the Users folder. In my example, I’m putting the account in the Winadpro Users folder that I have created.</w:t>
      </w:r>
    </w:p>
    <w:p>
      <w:pPr>
        <w:pStyle w:val="4"/>
        <w:shd w:val="clear" w:color="auto" w:fill="FFFFFF"/>
        <w:spacing w:before="0" w:beforeAutospacing="0" w:after="150" w:afterAutospacing="0"/>
        <w:rPr>
          <w:rFonts w:ascii="Georgia" w:hAnsi="Georgia"/>
          <w:color w:val="404040"/>
        </w:rPr>
      </w:pPr>
      <w:r>
        <w:rPr>
          <w:rFonts w:ascii="Georgia" w:hAnsi="Georgia"/>
          <w:color w:val="404040"/>
        </w:rPr>
        <w:drawing>
          <wp:inline distT="0" distB="0" distL="0" distR="0">
            <wp:extent cx="4191000" cy="5626100"/>
            <wp:effectExtent l="0" t="0" r="0" b="0"/>
            <wp:docPr id="3" name="Picture 3" descr="https://activedirectorypro.com/wp-content/uploads/2016/10/101616_1329_HowtoCrea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activedirectorypro.com/wp-content/uploads/2016/10/101616_1329_HowtoCreate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191000" cy="5626100"/>
                    </a:xfrm>
                    <a:prstGeom prst="rect">
                      <a:avLst/>
                    </a:prstGeom>
                    <a:noFill/>
                    <a:ln>
                      <a:noFill/>
                    </a:ln>
                  </pic:spPr>
                </pic:pic>
              </a:graphicData>
            </a:graphic>
          </wp:inline>
        </w:drawing>
      </w:r>
    </w:p>
    <w:p>
      <w:pPr>
        <w:pStyle w:val="4"/>
        <w:shd w:val="clear" w:color="auto" w:fill="FFFFFF"/>
        <w:spacing w:before="0" w:beforeAutospacing="0" w:after="150" w:afterAutospacing="0"/>
        <w:rPr>
          <w:rFonts w:ascii="Georgia" w:hAnsi="Georgia"/>
          <w:color w:val="404040"/>
        </w:rPr>
      </w:pPr>
      <w:r>
        <w:rPr>
          <w:rFonts w:ascii="Georgia" w:hAnsi="Georgia"/>
          <w:color w:val="404040"/>
        </w:rPr>
        <w:t>3. Fill out the fields in the New Object – User window</w:t>
      </w:r>
    </w:p>
    <w:p>
      <w:pPr>
        <w:pStyle w:val="4"/>
        <w:shd w:val="clear" w:color="auto" w:fill="FFFFFF"/>
        <w:spacing w:before="0" w:beforeAutospacing="0" w:after="150" w:afterAutospacing="0"/>
        <w:rPr>
          <w:rFonts w:ascii="Georgia" w:hAnsi="Georgia"/>
          <w:color w:val="404040"/>
        </w:rPr>
      </w:pPr>
      <w:r>
        <w:rPr>
          <w:rStyle w:val="8"/>
          <w:rFonts w:ascii="Georgia" w:hAnsi="Georgia"/>
          <w:color w:val="404040"/>
        </w:rPr>
        <w:t>First name:</w:t>
      </w:r>
      <w:r>
        <w:rPr>
          <w:rFonts w:ascii="Georgia" w:hAnsi="Georgia"/>
          <w:color w:val="404040"/>
        </w:rPr>
        <w:t> Fill in user’s first name.</w:t>
      </w:r>
      <w:r>
        <w:rPr>
          <w:rFonts w:ascii="Georgia" w:hAnsi="Georgia"/>
          <w:color w:val="404040"/>
        </w:rPr>
        <w:br w:type="textWrapping"/>
      </w:r>
      <w:r>
        <w:rPr>
          <w:rStyle w:val="8"/>
          <w:rFonts w:ascii="Georgia" w:hAnsi="Georgia"/>
          <w:color w:val="404040"/>
        </w:rPr>
        <w:t>Initials:</w:t>
      </w:r>
      <w:r>
        <w:rPr>
          <w:rFonts w:ascii="Georgia" w:hAnsi="Georgia"/>
          <w:color w:val="404040"/>
        </w:rPr>
        <w:t> Fill in user’s middle initials. This can be used if there are conflicts when creating the user logon name.</w:t>
      </w:r>
      <w:r>
        <w:rPr>
          <w:rFonts w:ascii="Georgia" w:hAnsi="Georgia"/>
          <w:color w:val="404040"/>
        </w:rPr>
        <w:br w:type="textWrapping"/>
      </w:r>
      <w:r>
        <w:rPr>
          <w:rStyle w:val="8"/>
          <w:rFonts w:ascii="Georgia" w:hAnsi="Georgia"/>
          <w:color w:val="404040"/>
        </w:rPr>
        <w:t>Last name:</w:t>
      </w:r>
      <w:r>
        <w:rPr>
          <w:rFonts w:ascii="Georgia" w:hAnsi="Georgia"/>
          <w:color w:val="404040"/>
        </w:rPr>
        <w:t> Fill in user’s last name.</w:t>
      </w:r>
      <w:r>
        <w:rPr>
          <w:rFonts w:ascii="Georgia" w:hAnsi="Georgia"/>
          <w:color w:val="404040"/>
        </w:rPr>
        <w:br w:type="textWrapping"/>
      </w:r>
      <w:r>
        <w:rPr>
          <w:rStyle w:val="8"/>
          <w:rFonts w:ascii="Georgia" w:hAnsi="Georgia"/>
          <w:color w:val="404040"/>
        </w:rPr>
        <w:t>Full name:</w:t>
      </w:r>
      <w:r>
        <w:rPr>
          <w:rFonts w:ascii="Georgia" w:hAnsi="Georgia"/>
          <w:color w:val="404040"/>
        </w:rPr>
        <w:t> This will fill in automatically.</w:t>
      </w:r>
      <w:r>
        <w:rPr>
          <w:rFonts w:ascii="Georgia" w:hAnsi="Georgia"/>
          <w:color w:val="404040"/>
        </w:rPr>
        <w:br w:type="textWrapping"/>
      </w:r>
      <w:r>
        <w:rPr>
          <w:rStyle w:val="8"/>
          <w:rFonts w:ascii="Georgia" w:hAnsi="Georgia"/>
          <w:color w:val="404040"/>
        </w:rPr>
        <w:t>User logon name:</w:t>
      </w:r>
      <w:r>
        <w:rPr>
          <w:rFonts w:ascii="Georgia" w:hAnsi="Georgia"/>
          <w:color w:val="404040"/>
        </w:rPr>
        <w:t> This is the name used to log into windows domain. You will want to come up with a naming convention for logon names: The two most popular methods I’ve seen are first initial and last name and complete first name and last name.  For an in depth look at naming conventions see my article </w:t>
      </w:r>
      <w:r>
        <w:fldChar w:fldCharType="begin"/>
      </w:r>
      <w:r>
        <w:instrText xml:space="preserve"> HYPERLINK "https://activedirectorypro.com/active-directory-user-naming-convention/" </w:instrText>
      </w:r>
      <w:r>
        <w:fldChar w:fldCharType="separate"/>
      </w:r>
      <w:r>
        <w:rPr>
          <w:rStyle w:val="7"/>
          <w:rFonts w:ascii="Georgia" w:hAnsi="Georgia"/>
          <w:color w:val="BB4A03"/>
        </w:rPr>
        <w:t>Active Directory user naming conventions</w:t>
      </w:r>
      <w:r>
        <w:rPr>
          <w:rStyle w:val="7"/>
          <w:rFonts w:ascii="Georgia" w:hAnsi="Georgia"/>
          <w:color w:val="BB4A03"/>
        </w:rPr>
        <w:fldChar w:fldCharType="end"/>
      </w:r>
      <w:r>
        <w:rPr>
          <w:rFonts w:ascii="Georgia" w:hAnsi="Georgia"/>
          <w:color w:val="404040"/>
        </w:rPr>
        <w:t>.</w:t>
      </w:r>
    </w:p>
    <w:p>
      <w:pPr>
        <w:pStyle w:val="4"/>
        <w:shd w:val="clear" w:color="auto" w:fill="FFFFFF"/>
        <w:spacing w:before="0" w:beforeAutospacing="0" w:after="150" w:afterAutospacing="0"/>
        <w:rPr>
          <w:rFonts w:ascii="Georgia" w:hAnsi="Georgia"/>
          <w:color w:val="404040"/>
        </w:rPr>
      </w:pPr>
      <w:r>
        <w:rPr>
          <w:rStyle w:val="8"/>
          <w:rFonts w:ascii="Georgia" w:hAnsi="Georgia"/>
          <w:color w:val="404040"/>
        </w:rPr>
        <w:t>last name = </w:t>
      </w:r>
      <w:r>
        <w:rPr>
          <w:rFonts w:ascii="Georgia" w:hAnsi="Georgia"/>
          <w:color w:val="404040"/>
        </w:rPr>
        <w:t>osmith</w:t>
      </w:r>
      <w:r>
        <w:rPr>
          <w:rFonts w:ascii="Georgia" w:hAnsi="Georgia"/>
          <w:color w:val="404040"/>
        </w:rPr>
        <w:br w:type="textWrapping"/>
      </w:r>
      <w:r>
        <w:rPr>
          <w:rStyle w:val="8"/>
          <w:rFonts w:ascii="Georgia" w:hAnsi="Georgia"/>
          <w:color w:val="404040"/>
        </w:rPr>
        <w:t>Complete first and last name = </w:t>
      </w:r>
      <w:r>
        <w:rPr>
          <w:rFonts w:ascii="Georgia" w:hAnsi="Georgia"/>
          <w:color w:val="404040"/>
        </w:rPr>
        <w:t>oliver.smith</w:t>
      </w:r>
      <w:r>
        <w:rPr>
          <w:rFonts w:ascii="Georgia" w:hAnsi="Georgia"/>
          <w:color w:val="404040"/>
        </w:rPr>
        <w:br w:type="textWrapping"/>
      </w:r>
      <w:r>
        <w:rPr>
          <w:rStyle w:val="8"/>
          <w:rFonts w:ascii="Georgia" w:hAnsi="Georgia"/>
          <w:color w:val="404040"/>
        </w:rPr>
        <w:t>If there are conflicts add the middle initial: </w:t>
      </w:r>
      <w:r>
        <w:rPr>
          <w:rFonts w:ascii="Georgia" w:hAnsi="Georgia"/>
          <w:color w:val="404040"/>
        </w:rPr>
        <w:t>oasmith or oliver.a.smith</w:t>
      </w:r>
    </w:p>
    <w:p>
      <w:pPr>
        <w:pStyle w:val="4"/>
        <w:shd w:val="clear" w:color="auto" w:fill="FFFFFF"/>
        <w:spacing w:before="0" w:beforeAutospacing="0" w:after="150" w:afterAutospacing="0"/>
        <w:rPr>
          <w:rFonts w:ascii="Georgia" w:hAnsi="Georgia"/>
          <w:color w:val="404040"/>
        </w:rPr>
      </w:pPr>
      <w:r>
        <w:rPr>
          <w:rFonts w:ascii="Georgia" w:hAnsi="Georgia"/>
          <w:color w:val="404040"/>
        </w:rPr>
        <w:t>Click Next</w:t>
      </w:r>
    </w:p>
    <w:p>
      <w:pPr>
        <w:pStyle w:val="4"/>
        <w:shd w:val="clear" w:color="auto" w:fill="FFFFFF"/>
        <w:spacing w:before="0" w:beforeAutospacing="0" w:after="150" w:afterAutospacing="0"/>
        <w:rPr>
          <w:rFonts w:ascii="Georgia" w:hAnsi="Georgia"/>
          <w:color w:val="404040"/>
        </w:rPr>
      </w:pPr>
      <w:r>
        <w:rPr>
          <w:rFonts w:ascii="Georgia" w:hAnsi="Georgia"/>
          <w:color w:val="404040"/>
        </w:rPr>
        <w:drawing>
          <wp:inline distT="0" distB="0" distL="0" distR="0">
            <wp:extent cx="3943350" cy="3371850"/>
            <wp:effectExtent l="0" t="0" r="0" b="0"/>
            <wp:docPr id="2" name="Picture 2" descr="https://activedirectorypro.com/wp-content/uploads/2016/10/101616_1329_HowtoCrea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activedirectorypro.com/wp-content/uploads/2016/10/101616_1329_HowtoCreat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943350" cy="3371850"/>
                    </a:xfrm>
                    <a:prstGeom prst="rect">
                      <a:avLst/>
                    </a:prstGeom>
                    <a:noFill/>
                    <a:ln>
                      <a:noFill/>
                    </a:ln>
                  </pic:spPr>
                </pic:pic>
              </a:graphicData>
            </a:graphic>
          </wp:inline>
        </w:drawing>
      </w:r>
    </w:p>
    <w:p>
      <w:pPr>
        <w:pStyle w:val="4"/>
        <w:shd w:val="clear" w:color="auto" w:fill="FFFFFF"/>
        <w:spacing w:before="0" w:beforeAutospacing="0" w:after="150" w:afterAutospacing="0"/>
        <w:rPr>
          <w:rFonts w:ascii="Georgia" w:hAnsi="Georgia"/>
          <w:color w:val="404040"/>
        </w:rPr>
      </w:pPr>
      <w:r>
        <w:rPr>
          <w:rFonts w:ascii="Georgia" w:hAnsi="Georgia"/>
          <w:color w:val="404040"/>
        </w:rPr>
        <w:t>In the password and confirm password field type the user’s password, click next and finish.</w:t>
      </w:r>
    </w:p>
    <w:p>
      <w:pPr>
        <w:pStyle w:val="4"/>
        <w:shd w:val="clear" w:color="auto" w:fill="FFFFFF"/>
        <w:spacing w:before="0" w:beforeAutospacing="0" w:after="150" w:afterAutospacing="0"/>
        <w:rPr>
          <w:rFonts w:ascii="Georgia" w:hAnsi="Georgia"/>
          <w:color w:val="404040"/>
        </w:rPr>
      </w:pPr>
      <w:r>
        <w:rPr>
          <w:rFonts w:ascii="Georgia" w:hAnsi="Georgia"/>
          <w:color w:val="404040"/>
        </w:rPr>
        <w:t>What you make the password depends on your company’s security policy. I would recommend using at least 8 characters which include a special character, numbers and upper case letters. I would also check the box “User must change password at next logon”. You want all the accounts to have unique passwords so forcing users to create their own passwords is more secure and best practice.</w:t>
      </w:r>
    </w:p>
    <w:p>
      <w:pPr>
        <w:pStyle w:val="4"/>
        <w:shd w:val="clear" w:color="auto" w:fill="FFFFFF"/>
        <w:spacing w:before="0" w:beforeAutospacing="0" w:after="150" w:afterAutospacing="0"/>
        <w:rPr>
          <w:rFonts w:ascii="Georgia" w:hAnsi="Georgia"/>
          <w:color w:val="404040"/>
        </w:rPr>
      </w:pPr>
      <w:r>
        <w:rPr>
          <w:rFonts w:ascii="Georgia" w:hAnsi="Georgia"/>
          <w:color w:val="404040"/>
        </w:rPr>
        <w:drawing>
          <wp:inline distT="0" distB="0" distL="0" distR="0">
            <wp:extent cx="3905250" cy="3352800"/>
            <wp:effectExtent l="0" t="0" r="0" b="0"/>
            <wp:docPr id="1" name="Picture 1" descr="https://activedirectorypro.com/wp-content/uploads/2016/10/101616_1329_HowtoCreat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ctivedirectorypro.com/wp-content/uploads/2016/10/101616_1329_HowtoCreate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05250" cy="3352800"/>
                    </a:xfrm>
                    <a:prstGeom prst="rect">
                      <a:avLst/>
                    </a:prstGeom>
                    <a:noFill/>
                    <a:ln>
                      <a:noFill/>
                    </a:ln>
                  </pic:spPr>
                </pic:pic>
              </a:graphicData>
            </a:graphic>
          </wp:inline>
        </w:drawing>
      </w:r>
    </w:p>
    <w:p>
      <w:pPr>
        <w:pStyle w:val="4"/>
        <w:shd w:val="clear" w:color="auto" w:fill="FFFFFF"/>
        <w:spacing w:before="0" w:beforeAutospacing="0" w:after="150" w:afterAutospacing="0"/>
        <w:rPr>
          <w:rFonts w:ascii="Georgia" w:hAnsi="Georgia"/>
          <w:color w:val="404040"/>
        </w:rPr>
      </w:pPr>
      <w:r>
        <w:rPr>
          <w:rFonts w:ascii="Georgia" w:hAnsi="Georgia"/>
          <w:color w:val="404040"/>
        </w:rPr>
        <w:t>This completes creating the new Active Directory user account. At this point you may need to open the account and add additional information such as: Address, Profile path, Logon script, Organization details and adding the user to other Active Directory groups to provide access to additional domain resources.</w:t>
      </w:r>
    </w:p>
    <w:p>
      <w:pPr>
        <w:pStyle w:val="4"/>
        <w:shd w:val="clear" w:color="auto" w:fill="FFFFFF"/>
        <w:spacing w:before="0" w:beforeAutospacing="0" w:after="150" w:afterAutospacing="0"/>
        <w:rPr>
          <w:rFonts w:ascii="Georgia" w:hAnsi="Georgia"/>
          <w:color w:val="404040"/>
        </w:rPr>
      </w:pPr>
      <w:bookmarkStart w:id="0" w:name="_GoBack"/>
      <w:bookmarkEnd w:id="0"/>
    </w:p>
    <w:p/>
    <w:p/>
    <w:p>
      <w:r>
        <w:t xml:space="preserve">Joining windows machine to samba ad </w:t>
      </w:r>
    </w:p>
    <w:p>
      <w:pPr>
        <w:pStyle w:val="4"/>
        <w:shd w:val="clear" w:color="auto" w:fill="FFFFFF"/>
        <w:spacing w:after="360" w:afterAutospacing="0"/>
        <w:rPr>
          <w:rFonts w:ascii="Arial" w:hAnsi="Arial" w:cs="Arial"/>
          <w:color w:val="404040"/>
        </w:rPr>
      </w:pPr>
      <w:r>
        <w:rPr>
          <w:rFonts w:ascii="Arial" w:hAnsi="Arial" w:cs="Arial"/>
          <w:color w:val="404040"/>
        </w:rPr>
        <w:t>Open Computer and click on the System Properties button.</w:t>
      </w:r>
    </w:p>
    <w:p>
      <w:pPr>
        <w:pStyle w:val="4"/>
        <w:shd w:val="clear" w:color="auto" w:fill="FFFFFF"/>
        <w:spacing w:after="360" w:afterAutospacing="0"/>
        <w:rPr>
          <w:rFonts w:ascii="Arial" w:hAnsi="Arial" w:cs="Arial"/>
          <w:color w:val="404040"/>
        </w:rPr>
      </w:pPr>
      <w:r>
        <w:rPr>
          <w:rFonts w:ascii="Arial" w:hAnsi="Arial" w:cs="Arial"/>
          <w:color w:val="404040"/>
        </w:rPr>
        <w:drawing>
          <wp:inline distT="0" distB="0" distL="0" distR="0">
            <wp:extent cx="6191250" cy="4356100"/>
            <wp:effectExtent l="0" t="0" r="0" b="6350"/>
            <wp:docPr id="12" name="Picture 12" descr="ssh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shot-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91250" cy="4356100"/>
                    </a:xfrm>
                    <a:prstGeom prst="rect">
                      <a:avLst/>
                    </a:prstGeom>
                    <a:noFill/>
                    <a:ln>
                      <a:noFill/>
                    </a:ln>
                  </pic:spPr>
                </pic:pic>
              </a:graphicData>
            </a:graphic>
          </wp:inline>
        </w:drawing>
      </w:r>
    </w:p>
    <w:p>
      <w:pPr>
        <w:pStyle w:val="4"/>
        <w:shd w:val="clear" w:color="auto" w:fill="FFFFFF"/>
        <w:spacing w:after="360" w:afterAutospacing="0"/>
        <w:rPr>
          <w:rFonts w:ascii="Arial" w:hAnsi="Arial" w:cs="Arial"/>
          <w:color w:val="404040"/>
        </w:rPr>
      </w:pPr>
      <w:r>
        <w:rPr>
          <w:rFonts w:ascii="Arial" w:hAnsi="Arial" w:cs="Arial"/>
          <w:color w:val="404040"/>
        </w:rPr>
        <w:t>Now click on the Advanced system settings link on the left hand side.</w:t>
      </w:r>
    </w:p>
    <w:p>
      <w:pPr>
        <w:pStyle w:val="4"/>
        <w:shd w:val="clear" w:color="auto" w:fill="FFFFFF"/>
        <w:spacing w:after="360" w:afterAutospacing="0"/>
        <w:rPr>
          <w:rFonts w:ascii="Arial" w:hAnsi="Arial" w:cs="Arial"/>
          <w:color w:val="404040"/>
        </w:rPr>
      </w:pPr>
      <w:r>
        <w:rPr>
          <w:rFonts w:ascii="Arial" w:hAnsi="Arial" w:cs="Arial"/>
          <w:color w:val="404040"/>
        </w:rPr>
        <w:drawing>
          <wp:inline distT="0" distB="0" distL="0" distR="0">
            <wp:extent cx="6191250" cy="4356100"/>
            <wp:effectExtent l="0" t="0" r="0" b="6350"/>
            <wp:docPr id="11" name="Picture 11" descr="ssh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shot-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191250" cy="4356100"/>
                    </a:xfrm>
                    <a:prstGeom prst="rect">
                      <a:avLst/>
                    </a:prstGeom>
                    <a:noFill/>
                    <a:ln>
                      <a:noFill/>
                    </a:ln>
                  </pic:spPr>
                </pic:pic>
              </a:graphicData>
            </a:graphic>
          </wp:inline>
        </w:drawing>
      </w:r>
    </w:p>
    <w:p>
      <w:pPr>
        <w:pStyle w:val="4"/>
        <w:shd w:val="clear" w:color="auto" w:fill="FFFFFF"/>
        <w:spacing w:after="360" w:afterAutospacing="0"/>
        <w:rPr>
          <w:rFonts w:ascii="Arial" w:hAnsi="Arial" w:cs="Arial"/>
          <w:color w:val="404040"/>
        </w:rPr>
      </w:pPr>
      <w:r>
        <w:rPr>
          <w:rFonts w:ascii="Arial" w:hAnsi="Arial" w:cs="Arial"/>
          <w:color w:val="404040"/>
        </w:rPr>
        <w:t>When the advanced system settings open, switch to the computer name tab.</w:t>
      </w:r>
    </w:p>
    <w:p>
      <w:pPr>
        <w:pStyle w:val="4"/>
        <w:shd w:val="clear" w:color="auto" w:fill="FFFFFF"/>
        <w:spacing w:after="360" w:afterAutospacing="0"/>
        <w:rPr>
          <w:rFonts w:ascii="Arial" w:hAnsi="Arial" w:cs="Arial"/>
          <w:color w:val="404040"/>
        </w:rPr>
      </w:pPr>
      <w:r>
        <w:rPr>
          <w:rFonts w:ascii="Arial" w:hAnsi="Arial" w:cs="Arial"/>
          <w:color w:val="1D55A9"/>
        </w:rPr>
        <w:drawing>
          <wp:inline distT="0" distB="0" distL="0" distR="0">
            <wp:extent cx="4191000" cy="4641850"/>
            <wp:effectExtent l="0" t="0" r="0" b="6350"/>
            <wp:docPr id="10" name="Picture 10" descr="sshot-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shot-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91000" cy="4641850"/>
                    </a:xfrm>
                    <a:prstGeom prst="rect">
                      <a:avLst/>
                    </a:prstGeom>
                    <a:noFill/>
                    <a:ln>
                      <a:noFill/>
                    </a:ln>
                  </pic:spPr>
                </pic:pic>
              </a:graphicData>
            </a:graphic>
          </wp:inline>
        </w:drawing>
      </w:r>
    </w:p>
    <w:p>
      <w:pPr>
        <w:pStyle w:val="4"/>
        <w:shd w:val="clear" w:color="auto" w:fill="FFFFFF"/>
        <w:spacing w:after="360" w:afterAutospacing="0"/>
        <w:rPr>
          <w:rFonts w:ascii="Arial" w:hAnsi="Arial" w:cs="Arial"/>
          <w:color w:val="404040"/>
        </w:rPr>
      </w:pPr>
      <w:r>
        <w:rPr>
          <w:rFonts w:ascii="Arial" w:hAnsi="Arial" w:cs="Arial"/>
          <w:color w:val="404040"/>
        </w:rPr>
        <w:t>Click on the change button, from here you can change your Computers Name to a more friendly name.</w:t>
      </w:r>
    </w:p>
    <w:p>
      <w:pPr>
        <w:pStyle w:val="4"/>
        <w:shd w:val="clear" w:color="auto" w:fill="FFFFFF"/>
        <w:spacing w:after="360" w:afterAutospacing="0"/>
        <w:rPr>
          <w:rFonts w:ascii="Arial" w:hAnsi="Arial" w:cs="Arial"/>
          <w:color w:val="404040"/>
        </w:rPr>
      </w:pPr>
      <w:r>
        <w:rPr>
          <w:rFonts w:ascii="Arial" w:hAnsi="Arial" w:cs="Arial"/>
          <w:color w:val="404040"/>
        </w:rPr>
        <w:drawing>
          <wp:inline distT="0" distB="0" distL="0" distR="0">
            <wp:extent cx="3473450" cy="4051300"/>
            <wp:effectExtent l="0" t="0" r="0" b="6350"/>
            <wp:docPr id="9" name="Picture 9" descr="ssho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shot-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473450" cy="4051300"/>
                    </a:xfrm>
                    <a:prstGeom prst="rect">
                      <a:avLst/>
                    </a:prstGeom>
                    <a:noFill/>
                    <a:ln>
                      <a:noFill/>
                    </a:ln>
                  </pic:spPr>
                </pic:pic>
              </a:graphicData>
            </a:graphic>
          </wp:inline>
        </w:drawing>
      </w:r>
    </w:p>
    <w:p>
      <w:pPr>
        <w:pStyle w:val="4"/>
        <w:shd w:val="clear" w:color="auto" w:fill="FFFFFF"/>
        <w:spacing w:after="360" w:afterAutospacing="0"/>
        <w:rPr>
          <w:rFonts w:ascii="Arial" w:hAnsi="Arial" w:cs="Arial"/>
          <w:color w:val="404040"/>
        </w:rPr>
      </w:pPr>
      <w:r>
        <w:rPr>
          <w:rFonts w:ascii="Arial" w:hAnsi="Arial" w:cs="Arial"/>
          <w:color w:val="404040"/>
        </w:rPr>
        <w:drawing>
          <wp:inline distT="0" distB="0" distL="0" distR="0">
            <wp:extent cx="3473450" cy="4051300"/>
            <wp:effectExtent l="0" t="0" r="0" b="6350"/>
            <wp:docPr id="8" name="Picture 8" descr="ssho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shot-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73450" cy="4051300"/>
                    </a:xfrm>
                    <a:prstGeom prst="rect">
                      <a:avLst/>
                    </a:prstGeom>
                    <a:noFill/>
                    <a:ln>
                      <a:noFill/>
                    </a:ln>
                  </pic:spPr>
                </pic:pic>
              </a:graphicData>
            </a:graphic>
          </wp:inline>
        </w:drawing>
      </w:r>
    </w:p>
    <w:p>
      <w:pPr>
        <w:pStyle w:val="4"/>
        <w:shd w:val="clear" w:color="auto" w:fill="FFFFFF"/>
        <w:spacing w:after="360" w:afterAutospacing="0"/>
        <w:rPr>
          <w:rFonts w:ascii="Arial" w:hAnsi="Arial" w:cs="Arial"/>
          <w:color w:val="404040"/>
        </w:rPr>
      </w:pPr>
      <w:r>
        <w:rPr>
          <w:rFonts w:ascii="Arial" w:hAnsi="Arial" w:cs="Arial"/>
          <w:color w:val="404040"/>
        </w:rPr>
        <w:t>Now switch the radio button, in the bottom section, from Workgroup to Domain. This will make the text box become available.</w:t>
      </w:r>
    </w:p>
    <w:p>
      <w:pPr>
        <w:pStyle w:val="4"/>
        <w:shd w:val="clear" w:color="auto" w:fill="FFFFFF"/>
        <w:spacing w:after="360" w:afterAutospacing="0"/>
        <w:rPr>
          <w:rFonts w:ascii="Arial" w:hAnsi="Arial" w:cs="Arial"/>
          <w:color w:val="404040"/>
        </w:rPr>
      </w:pPr>
      <w:r>
        <w:rPr>
          <w:rFonts w:ascii="Arial" w:hAnsi="Arial" w:cs="Arial"/>
          <w:color w:val="404040"/>
        </w:rPr>
        <w:drawing>
          <wp:inline distT="0" distB="0" distL="0" distR="0">
            <wp:extent cx="3473450" cy="4051300"/>
            <wp:effectExtent l="0" t="0" r="0" b="6350"/>
            <wp:docPr id="7" name="Picture 7" descr="ssho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shot-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73450" cy="4051300"/>
                    </a:xfrm>
                    <a:prstGeom prst="rect">
                      <a:avLst/>
                    </a:prstGeom>
                    <a:noFill/>
                    <a:ln>
                      <a:noFill/>
                    </a:ln>
                  </pic:spPr>
                </pic:pic>
              </a:graphicData>
            </a:graphic>
          </wp:inline>
        </w:drawing>
      </w:r>
    </w:p>
    <w:p>
      <w:pPr>
        <w:pStyle w:val="4"/>
        <w:shd w:val="clear" w:color="auto" w:fill="FFFFFF"/>
        <w:spacing w:after="360" w:afterAutospacing="0"/>
        <w:rPr>
          <w:ins w:id="0" w:author="Unknown" w:date=""/>
          <w:rFonts w:ascii="Arial" w:hAnsi="Arial" w:cs="Arial"/>
          <w:color w:val="404040"/>
        </w:rPr>
      </w:pPr>
      <w:ins w:id="1" w:author="Unknown">
        <w:r>
          <w:rPr>
            <w:rFonts w:ascii="Arial" w:hAnsi="Arial" w:cs="Arial"/>
            <w:color w:val="404040"/>
          </w:rPr>
          <w:t xml:space="preserve">Now type in the name of your domain, ours is </w:t>
        </w:r>
      </w:ins>
      <w:r>
        <w:rPr>
          <w:rFonts w:ascii="Arial" w:hAnsi="Arial" w:cs="Arial"/>
          <w:color w:val="404040"/>
        </w:rPr>
        <w:t>Steradiansemi.local</w:t>
      </w:r>
      <w:ins w:id="2" w:author="Unknown">
        <w:r>
          <w:rPr>
            <w:rFonts w:ascii="Arial" w:hAnsi="Arial" w:cs="Arial"/>
            <w:color w:val="404040"/>
          </w:rPr>
          <w:t>, but yours will be whatever you made it when you set up Active Directory.</w:t>
        </w:r>
      </w:ins>
    </w:p>
    <w:p>
      <w:pPr>
        <w:pStyle w:val="4"/>
        <w:shd w:val="clear" w:color="auto" w:fill="FFFFFF"/>
        <w:spacing w:after="360" w:afterAutospacing="0"/>
        <w:rPr>
          <w:ins w:id="3" w:author="Unknown" w:date=""/>
          <w:rFonts w:ascii="Arial" w:hAnsi="Arial" w:cs="Arial"/>
          <w:color w:val="404040"/>
        </w:rPr>
      </w:pPr>
      <w:r>
        <w:rPr>
          <w:rFonts w:ascii="Arial" w:hAnsi="Arial" w:cs="Arial"/>
          <w:color w:val="404040"/>
        </w:rPr>
        <w:drawing>
          <wp:inline distT="0" distB="0" distL="0" distR="0">
            <wp:extent cx="3473450" cy="4051300"/>
            <wp:effectExtent l="0" t="0" r="0" b="6350"/>
            <wp:docPr id="6" name="Picture 6" descr="ssho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shot-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73450" cy="4051300"/>
                    </a:xfrm>
                    <a:prstGeom prst="rect">
                      <a:avLst/>
                    </a:prstGeom>
                    <a:noFill/>
                    <a:ln>
                      <a:noFill/>
                    </a:ln>
                  </pic:spPr>
                </pic:pic>
              </a:graphicData>
            </a:graphic>
          </wp:inline>
        </w:drawing>
      </w:r>
    </w:p>
    <w:p>
      <w:pPr>
        <w:pStyle w:val="4"/>
        <w:shd w:val="clear" w:color="auto" w:fill="FFFFFF"/>
        <w:spacing w:after="360" w:afterAutospacing="0"/>
        <w:rPr>
          <w:rFonts w:ascii="Arial" w:hAnsi="Arial" w:cs="Arial"/>
          <w:color w:val="404040"/>
        </w:rPr>
      </w:pPr>
      <w:ins w:id="4" w:author="Unknown">
        <w:r>
          <w:rPr>
            <w:rFonts w:ascii="Arial" w:hAnsi="Arial" w:cs="Arial"/>
            <w:color w:val="404040"/>
          </w:rPr>
          <w:t>When you hit enter, or click ok, you will be asked for the user name and password of a Domain Admin user account.</w:t>
        </w:r>
      </w:ins>
    </w:p>
    <w:p>
      <w:pPr>
        <w:pStyle w:val="4"/>
        <w:shd w:val="clear" w:color="auto" w:fill="FFFFFF"/>
        <w:spacing w:after="360" w:afterAutospacing="0"/>
        <w:rPr>
          <w:rFonts w:ascii="Arial" w:hAnsi="Arial" w:cs="Arial"/>
          <w:color w:val="404040"/>
        </w:rPr>
      </w:pPr>
      <w:r>
        <w:rPr>
          <w:rFonts w:ascii="Arial" w:hAnsi="Arial" w:cs="Arial"/>
          <w:color w:val="404040"/>
        </w:rPr>
        <w:t xml:space="preserve">Enter </w:t>
      </w:r>
      <w:r>
        <w:fldChar w:fldCharType="begin"/>
      </w:r>
      <w:r>
        <w:instrText xml:space="preserve"> HYPERLINK "mailto:administrator@steradiansemi.local" </w:instrText>
      </w:r>
      <w:r>
        <w:fldChar w:fldCharType="separate"/>
      </w:r>
      <w:r>
        <w:rPr>
          <w:rStyle w:val="7"/>
          <w:rFonts w:ascii="Arial" w:hAnsi="Arial" w:cs="Arial"/>
        </w:rPr>
        <w:t>administrator@steradiansemi.local</w:t>
      </w:r>
      <w:r>
        <w:rPr>
          <w:rStyle w:val="7"/>
          <w:rFonts w:ascii="Arial" w:hAnsi="Arial" w:cs="Arial"/>
        </w:rPr>
        <w:fldChar w:fldCharType="end"/>
      </w:r>
    </w:p>
    <w:p>
      <w:pPr>
        <w:pStyle w:val="4"/>
        <w:shd w:val="clear" w:color="auto" w:fill="FFFFFF"/>
        <w:spacing w:after="360" w:afterAutospacing="0"/>
        <w:rPr>
          <w:ins w:id="5" w:author="Unknown" w:date=""/>
          <w:rFonts w:ascii="Arial" w:hAnsi="Arial" w:cs="Arial"/>
          <w:color w:val="404040"/>
        </w:rPr>
      </w:pPr>
      <w:r>
        <w:rPr>
          <w:rFonts w:ascii="Arial" w:hAnsi="Arial" w:cs="Arial"/>
          <w:color w:val="404040"/>
        </w:rPr>
        <w:t>And provide the password</w:t>
      </w:r>
    </w:p>
    <w:p>
      <w:pPr>
        <w:pStyle w:val="4"/>
        <w:shd w:val="clear" w:color="auto" w:fill="FFFFFF"/>
        <w:spacing w:after="360" w:afterAutospacing="0"/>
        <w:rPr>
          <w:ins w:id="6" w:author="Unknown" w:date=""/>
          <w:rFonts w:ascii="Arial" w:hAnsi="Arial" w:cs="Arial"/>
          <w:color w:val="404040"/>
        </w:rPr>
      </w:pPr>
      <w:r>
        <w:rPr>
          <w:rFonts w:ascii="Arial" w:hAnsi="Arial" w:cs="Arial"/>
          <w:color w:val="404040"/>
        </w:rPr>
        <w:drawing>
          <wp:inline distT="0" distB="0" distL="0" distR="0">
            <wp:extent cx="4451350" cy="2844800"/>
            <wp:effectExtent l="0" t="0" r="6350" b="0"/>
            <wp:docPr id="5" name="Picture 5" descr="ssho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shot-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451350" cy="2844800"/>
                    </a:xfrm>
                    <a:prstGeom prst="rect">
                      <a:avLst/>
                    </a:prstGeom>
                    <a:noFill/>
                    <a:ln>
                      <a:noFill/>
                    </a:ln>
                  </pic:spPr>
                </pic:pic>
              </a:graphicData>
            </a:graphic>
          </wp:inline>
        </w:drawing>
      </w:r>
    </w:p>
    <w:p>
      <w:pPr>
        <w:pStyle w:val="4"/>
        <w:shd w:val="clear" w:color="auto" w:fill="FFFFFF"/>
        <w:spacing w:after="360" w:afterAutospacing="0"/>
        <w:rPr>
          <w:ins w:id="7" w:author="Unknown" w:date=""/>
          <w:rFonts w:ascii="Arial" w:hAnsi="Arial" w:cs="Arial"/>
          <w:color w:val="404040"/>
        </w:rPr>
      </w:pPr>
      <w:ins w:id="8" w:author="Unknown">
        <w:r>
          <w:rPr>
            <w:rFonts w:ascii="Arial" w:hAnsi="Arial" w:cs="Arial"/>
            <w:color w:val="404040"/>
          </w:rPr>
          <w:t>If you specify the correct credentials you will be welcomed to the Domain.</w:t>
        </w:r>
      </w:ins>
    </w:p>
    <w:p>
      <w:pPr>
        <w:pStyle w:val="4"/>
        <w:shd w:val="clear" w:color="auto" w:fill="FFFFFF"/>
        <w:spacing w:after="360" w:afterAutospacing="0"/>
        <w:rPr>
          <w:ins w:id="9" w:author="Unknown" w:date=""/>
          <w:rFonts w:ascii="Arial" w:hAnsi="Arial" w:cs="Arial"/>
          <w:color w:val="404040"/>
        </w:rPr>
      </w:pPr>
      <w:r>
        <w:rPr>
          <w:rFonts w:ascii="Arial" w:hAnsi="Arial" w:cs="Arial"/>
          <w:color w:val="404040"/>
        </w:rPr>
        <w:drawing>
          <wp:inline distT="0" distB="0" distL="0" distR="0">
            <wp:extent cx="3505200" cy="1898650"/>
            <wp:effectExtent l="0" t="0" r="0" b="6350"/>
            <wp:docPr id="4" name="Picture 4" descr="ssh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shot-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505200" cy="1898650"/>
                    </a:xfrm>
                    <a:prstGeom prst="rect">
                      <a:avLst/>
                    </a:prstGeom>
                    <a:noFill/>
                    <a:ln>
                      <a:noFill/>
                    </a:ln>
                  </pic:spPr>
                </pic:pic>
              </a:graphicData>
            </a:graphic>
          </wp:inline>
        </w:drawing>
      </w:r>
    </w:p>
    <w:p/>
    <w:p/>
    <w:p>
      <w:r>
        <w:t>After that it will ask to reboot the machine, reboot the machine to login as a domain user.</w:t>
      </w:r>
    </w:p>
    <w:p/>
    <w:p>
      <w:r>
        <w:t xml:space="preserve">Joining Centos to domain </w:t>
      </w:r>
    </w:p>
    <w:p>
      <w:r>
        <w:t>1 .Change the hostname and disable selinux first and reboot the machine.</w:t>
      </w:r>
    </w:p>
    <w:p>
      <w:r>
        <w:t xml:space="preserve">2. Install the below packages. </w:t>
      </w:r>
    </w:p>
    <w:p>
      <w:pPr>
        <w:pBdr>
          <w:top w:val="single" w:color="DDDDDD" w:sz="6" w:space="14"/>
          <w:left w:val="single" w:color="DDDDDD" w:sz="6" w:space="15"/>
          <w:bottom w:val="single" w:color="DDDDDD" w:sz="6" w:space="14"/>
          <w:right w:val="single" w:color="DDDDDD" w:sz="6" w:space="15"/>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hAnsi="Courier New" w:eastAsia="Times New Roman" w:cs="Courier New"/>
          <w:color w:val="FFFFFF"/>
          <w:sz w:val="18"/>
          <w:szCs w:val="18"/>
          <w:lang w:eastAsia="en-IN"/>
        </w:rPr>
      </w:pPr>
      <w:r>
        <w:rPr>
          <w:rFonts w:ascii="Courier New" w:hAnsi="Courier New" w:eastAsia="Times New Roman" w:cs="Courier New"/>
          <w:color w:val="FFFFFF"/>
          <w:sz w:val="18"/>
          <w:szCs w:val="18"/>
          <w:lang w:eastAsia="en-IN"/>
        </w:rPr>
        <w:t>yum install sssd realmd oddjob oddjob-mkhomedir adcli samba-common samba-common-tools krb5-workstation openldap-clients policycoreutils-python</w:t>
      </w:r>
    </w:p>
    <w:p>
      <w:r>
        <w:t xml:space="preserve">3. then join the machine to domain by using the below command </w:t>
      </w:r>
    </w:p>
    <w:p>
      <w:pPr>
        <w:pStyle w:val="3"/>
        <w:pBdr>
          <w:top w:val="single" w:color="DDDDDD" w:sz="6" w:space="14"/>
          <w:left w:val="single" w:color="DDDDDD" w:sz="6" w:space="15"/>
          <w:bottom w:val="single" w:color="DDDDDD" w:sz="6" w:space="14"/>
          <w:right w:val="single" w:color="DDDDDD" w:sz="6" w:space="15"/>
        </w:pBdr>
        <w:shd w:val="clear" w:color="auto" w:fill="363636"/>
        <w:spacing w:before="225" w:after="225" w:line="285" w:lineRule="atLeast"/>
        <w:textAlignment w:val="baseline"/>
        <w:rPr>
          <w:color w:val="FFFFFF"/>
          <w:sz w:val="18"/>
          <w:szCs w:val="18"/>
        </w:rPr>
      </w:pPr>
      <w:r>
        <w:rPr>
          <w:color w:val="FFFFFF"/>
          <w:sz w:val="18"/>
          <w:szCs w:val="18"/>
        </w:rPr>
        <w:t>realm join STERADIANSEMI.LOCAL</w:t>
      </w:r>
    </w:p>
    <w:p>
      <w:r>
        <w:t xml:space="preserve">4.then it will ask for administrator password </w:t>
      </w:r>
    </w:p>
    <w:p>
      <w:r>
        <w:t xml:space="preserve">5.provide the password of the </w:t>
      </w:r>
      <w:r>
        <w:fldChar w:fldCharType="begin"/>
      </w:r>
      <w:r>
        <w:instrText xml:space="preserve"> HYPERLINK "mailto:administrator@steradinsemi.local" </w:instrText>
      </w:r>
      <w:r>
        <w:fldChar w:fldCharType="separate"/>
      </w:r>
      <w:r>
        <w:rPr>
          <w:rStyle w:val="7"/>
        </w:rPr>
        <w:t>administrator@steradinsemi.local</w:t>
      </w:r>
      <w:r>
        <w:rPr>
          <w:rStyle w:val="7"/>
        </w:rPr>
        <w:fldChar w:fldCharType="end"/>
      </w:r>
    </w:p>
    <w:p/>
    <w:p>
      <w:r>
        <w:t>6.Create a folder as ‘home1’ in / directory</w:t>
      </w:r>
    </w:p>
    <w:p>
      <w:r>
        <w:t xml:space="preserve">7.Then mount the nfs directory to ‘home1’ by adding entry in fstab file </w:t>
      </w:r>
    </w:p>
    <w:p>
      <w:r>
        <w:t xml:space="preserve">Example </w:t>
      </w:r>
    </w:p>
    <w:p>
      <w:pPr>
        <w:pStyle w:val="3"/>
        <w:shd w:val="clear" w:color="auto" w:fill="EFF0F1"/>
        <w:textAlignment w:val="baseline"/>
        <w:rPr>
          <w:rFonts w:ascii="Consolas" w:hAnsi="Consolas"/>
          <w:color w:val="242729"/>
        </w:rPr>
      </w:pPr>
      <w:r>
        <w:rPr>
          <w:rStyle w:val="6"/>
          <w:rFonts w:ascii="Consolas" w:hAnsi="Consolas"/>
          <w:color w:val="242729"/>
          <w:shd w:val="clear" w:color="auto" w:fill="EFF0F1"/>
        </w:rPr>
        <w:t xml:space="preserve">192.168.0.115:/homesc    /home1    nfs    defaults    0 0 </w:t>
      </w:r>
    </w:p>
    <w:p>
      <w:pPr>
        <w:numPr>
          <w:ilvl w:val="0"/>
          <w:numId w:val="1"/>
        </w:numPr>
      </w:pPr>
      <w:r>
        <w:t>Then issue mount –a to mount the NFS directory in the /home1 folder</w:t>
      </w:r>
    </w:p>
    <w:p>
      <w:pPr>
        <w:numPr>
          <w:ilvl w:val="0"/>
          <w:numId w:val="1"/>
        </w:numPr>
      </w:pPr>
      <w:r>
        <w:t>Example how the NFS Directory should be like below mounts cat/etc/fatsb</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IMG_256"/>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4349750" cy="3261995"/>
            <wp:effectExtent l="0" t="0" r="12700" b="14605"/>
            <wp:docPr id="18" name="Picture 18" descr="3f50082a-59f8-415a-bb13-d3c40374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3f50082a-59f8-415a-bb13-d3c403742534"/>
                    <pic:cNvPicPr>
                      <a:picLocks noChangeAspect="1"/>
                    </pic:cNvPicPr>
                  </pic:nvPicPr>
                  <pic:blipFill>
                    <a:blip r:embed="rId18"/>
                    <a:stretch>
                      <a:fillRect/>
                    </a:stretch>
                  </pic:blipFill>
                  <pic:spPr>
                    <a:xfrm>
                      <a:off x="0" y="0"/>
                      <a:ext cx="4349750" cy="3261995"/>
                    </a:xfrm>
                    <a:prstGeom prst="rect">
                      <a:avLst/>
                    </a:prstGeom>
                    <a:solidFill>
                      <a:schemeClr val="accent1"/>
                    </a:solidFill>
                  </pic:spPr>
                </pic:pic>
              </a:graphicData>
            </a:graphic>
          </wp:inline>
        </w:drawing>
      </w:r>
    </w:p>
    <w:p>
      <w:pPr>
        <w:numPr>
          <w:ilvl w:val="0"/>
          <w:numId w:val="0"/>
        </w:numPr>
      </w:pPr>
    </w:p>
    <w:p/>
    <w:p>
      <w:pPr>
        <w:rPr>
          <w:rFonts w:ascii="Georgia" w:hAnsi="Georgia"/>
          <w:color w:val="000000"/>
          <w:shd w:val="clear" w:color="auto" w:fill="FFFFFF"/>
        </w:rPr>
      </w:pPr>
      <w:r>
        <w:rPr>
          <w:rFonts w:ascii="Georgia" w:hAnsi="Georgia"/>
          <w:color w:val="000000"/>
          <w:shd w:val="clear" w:color="auto" w:fill="FFFFFF"/>
        </w:rPr>
        <w:t>9.Change the following parameters from in /etc/sssd/sssd.conf</w:t>
      </w:r>
    </w:p>
    <w:p>
      <w:pPr>
        <w:rPr>
          <w:rFonts w:ascii="Georgia" w:hAnsi="Georgia"/>
          <w:color w:val="000000"/>
          <w:shd w:val="clear" w:color="auto" w:fill="FFFFFF"/>
        </w:rPr>
      </w:pPr>
    </w:p>
    <w:p>
      <w:pPr>
        <w:pStyle w:val="3"/>
        <w:pBdr>
          <w:top w:val="single" w:color="DDDDDD" w:sz="6" w:space="14"/>
          <w:left w:val="single" w:color="DDDDDD" w:sz="6" w:space="15"/>
          <w:bottom w:val="single" w:color="DDDDDD" w:sz="6" w:space="14"/>
          <w:right w:val="single" w:color="DDDDDD" w:sz="6" w:space="15"/>
        </w:pBdr>
        <w:shd w:val="clear" w:color="auto" w:fill="363636"/>
        <w:spacing w:before="225" w:after="225" w:line="285" w:lineRule="atLeast"/>
        <w:textAlignment w:val="baseline"/>
        <w:rPr>
          <w:color w:val="FFFFFF"/>
          <w:sz w:val="18"/>
          <w:szCs w:val="18"/>
        </w:rPr>
      </w:pPr>
      <w:r>
        <w:rPr>
          <w:color w:val="FFFFFF"/>
          <w:sz w:val="18"/>
          <w:szCs w:val="18"/>
        </w:rPr>
        <w:t>use_fully_qualified_names = True</w:t>
      </w:r>
    </w:p>
    <w:p>
      <w:pPr>
        <w:pStyle w:val="3"/>
        <w:pBdr>
          <w:top w:val="single" w:color="DDDDDD" w:sz="6" w:space="14"/>
          <w:left w:val="single" w:color="DDDDDD" w:sz="6" w:space="15"/>
          <w:bottom w:val="single" w:color="DDDDDD" w:sz="6" w:space="14"/>
          <w:right w:val="single" w:color="DDDDDD" w:sz="6" w:space="15"/>
        </w:pBdr>
        <w:shd w:val="clear" w:color="auto" w:fill="363636"/>
        <w:spacing w:before="225" w:after="225" w:line="285" w:lineRule="atLeast"/>
        <w:textAlignment w:val="baseline"/>
        <w:rPr>
          <w:color w:val="FFFFFF"/>
          <w:sz w:val="18"/>
          <w:szCs w:val="18"/>
        </w:rPr>
      </w:pPr>
      <w:r>
        <w:rPr>
          <w:color w:val="FFFFFF"/>
          <w:sz w:val="18"/>
          <w:szCs w:val="18"/>
        </w:rPr>
        <w:t>fallback_homedir = /home/%u@%d</w:t>
      </w:r>
    </w:p>
    <w:p>
      <w:pPr>
        <w:pStyle w:val="3"/>
        <w:pBdr>
          <w:top w:val="single" w:color="DDDDDD" w:sz="6" w:space="14"/>
          <w:left w:val="single" w:color="DDDDDD" w:sz="6" w:space="15"/>
          <w:bottom w:val="single" w:color="DDDDDD" w:sz="6" w:space="14"/>
          <w:right w:val="single" w:color="DDDDDD" w:sz="6" w:space="15"/>
        </w:pBdr>
        <w:shd w:val="clear" w:color="auto" w:fill="363636"/>
        <w:spacing w:before="225" w:after="225" w:line="285" w:lineRule="atLeast"/>
        <w:textAlignment w:val="baseline"/>
        <w:rPr>
          <w:color w:val="FFFFFF"/>
          <w:sz w:val="18"/>
          <w:szCs w:val="18"/>
        </w:rPr>
      </w:pPr>
      <w:r>
        <w:rPr>
          <w:color w:val="FFFFFF"/>
          <w:sz w:val="18"/>
          <w:szCs w:val="18"/>
        </w:rPr>
        <w:t>default sheel= /bin/sh</w:t>
      </w:r>
    </w:p>
    <w:p>
      <w:r>
        <w:t xml:space="preserve">to </w:t>
      </w:r>
    </w:p>
    <w:p>
      <w:pPr>
        <w:pStyle w:val="3"/>
        <w:pBdr>
          <w:top w:val="single" w:color="DDDDDD" w:sz="6" w:space="14"/>
          <w:left w:val="single" w:color="DDDDDD" w:sz="6" w:space="15"/>
          <w:bottom w:val="single" w:color="DDDDDD" w:sz="6" w:space="14"/>
          <w:right w:val="single" w:color="DDDDDD" w:sz="6" w:space="15"/>
        </w:pBdr>
        <w:shd w:val="clear" w:color="auto" w:fill="363636"/>
        <w:spacing w:before="225" w:after="225" w:line="285" w:lineRule="atLeast"/>
        <w:textAlignment w:val="baseline"/>
        <w:rPr>
          <w:color w:val="FFFFFF"/>
          <w:sz w:val="18"/>
          <w:szCs w:val="18"/>
        </w:rPr>
      </w:pPr>
      <w:r>
        <w:rPr>
          <w:color w:val="FFFFFF"/>
          <w:sz w:val="18"/>
          <w:szCs w:val="18"/>
        </w:rPr>
        <w:t>use_fully_qualified_names = False</w:t>
      </w:r>
    </w:p>
    <w:p>
      <w:pPr>
        <w:pStyle w:val="3"/>
        <w:pBdr>
          <w:top w:val="single" w:color="DDDDDD" w:sz="6" w:space="14"/>
          <w:left w:val="single" w:color="DDDDDD" w:sz="6" w:space="15"/>
          <w:bottom w:val="single" w:color="DDDDDD" w:sz="6" w:space="14"/>
          <w:right w:val="single" w:color="DDDDDD" w:sz="6" w:space="15"/>
        </w:pBdr>
        <w:shd w:val="clear" w:color="auto" w:fill="363636"/>
        <w:spacing w:before="225" w:after="225" w:line="285" w:lineRule="atLeast"/>
        <w:textAlignment w:val="baseline"/>
        <w:rPr>
          <w:color w:val="FFFFFF"/>
          <w:sz w:val="18"/>
          <w:szCs w:val="18"/>
        </w:rPr>
      </w:pPr>
      <w:r>
        <w:rPr>
          <w:color w:val="FFFFFF"/>
          <w:sz w:val="18"/>
          <w:szCs w:val="18"/>
        </w:rPr>
        <w:t>fallback_homedir = /home1/%u</w:t>
      </w:r>
    </w:p>
    <w:p>
      <w:pPr>
        <w:pStyle w:val="3"/>
        <w:pBdr>
          <w:top w:val="single" w:color="DDDDDD" w:sz="6" w:space="14"/>
          <w:left w:val="single" w:color="DDDDDD" w:sz="6" w:space="15"/>
          <w:bottom w:val="single" w:color="DDDDDD" w:sz="6" w:space="14"/>
          <w:right w:val="single" w:color="DDDDDD" w:sz="6" w:space="15"/>
        </w:pBdr>
        <w:shd w:val="clear" w:color="auto" w:fill="363636"/>
        <w:spacing w:before="225" w:after="225" w:line="285" w:lineRule="atLeast"/>
        <w:textAlignment w:val="baseline"/>
        <w:rPr>
          <w:color w:val="FFFFFF"/>
          <w:sz w:val="18"/>
          <w:szCs w:val="18"/>
        </w:rPr>
      </w:pPr>
      <w:r>
        <w:rPr>
          <w:color w:val="FFFFFF"/>
          <w:sz w:val="18"/>
          <w:szCs w:val="18"/>
        </w:rPr>
        <w:t>default shell= /bin/tcsh</w:t>
      </w:r>
    </w:p>
    <w:p/>
    <w:p>
      <w:r>
        <w:t>10.restart the sssd service by using  ‘systemctl restart sssd ’</w:t>
      </w:r>
    </w:p>
    <w:p/>
    <w:p>
      <w:r>
        <w:t>11.after service is restart use the domain user to login to the machine and check if the home directory is created of the user in /home1/’username’</w:t>
      </w:r>
    </w:p>
    <w:p/>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Calibri">
    <w:altName w:val="Arial"/>
    <w:panose1 w:val="020F0502020204030204"/>
    <w:charset w:val="86"/>
    <w:family w:val="swiss"/>
    <w:pitch w:val="default"/>
    <w:sig w:usb0="00000000" w:usb1="00000000" w:usb2="00000001" w:usb3="00000000" w:csb0="0000019F" w:csb1="00000000"/>
  </w:font>
  <w:font w:name="Tahoma">
    <w:altName w:val="Verdana"/>
    <w:panose1 w:val="020B0604030504040204"/>
    <w:charset w:val="00"/>
    <w:family w:val="swiss"/>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Consolas">
    <w:altName w:val="Liberation Sans Narrow"/>
    <w:panose1 w:val="020B0609020204030204"/>
    <w:charset w:val="00"/>
    <w:family w:val="modern"/>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FontAwesome">
    <w:panose1 w:val="00000000000000000000"/>
    <w:charset w:val="00"/>
    <w:family w:val="auto"/>
    <w:pitch w:val="default"/>
    <w:sig w:usb0="00000000" w:usb1="00000000" w:usb2="00000000" w:usb3="00000000" w:csb0="00000001" w:csb1="00000000"/>
  </w:font>
  <w:font w:name="Liberation Sans Narrow">
    <w:panose1 w:val="020B0606020202030204"/>
    <w:charset w:val="00"/>
    <w:family w:val="auto"/>
    <w:pitch w:val="default"/>
    <w:sig w:usb0="A00002AF" w:usb1="500078FB" w:usb2="00000000" w:usb3="00000000" w:csb0="6000009F" w:csb1="DFD70000"/>
  </w:font>
  <w:font w:name="DejaVa Sans">
    <w:altName w:val="Abyssinica SI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2FE9DA"/>
    <w:multiLevelType w:val="singleLevel"/>
    <w:tmpl w:val="C32FE9DA"/>
    <w:lvl w:ilvl="0" w:tentative="0">
      <w:start w:val="8"/>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D54"/>
    <w:rsid w:val="0027448F"/>
    <w:rsid w:val="00295E9C"/>
    <w:rsid w:val="003E4309"/>
    <w:rsid w:val="004E05AE"/>
    <w:rsid w:val="00520BFA"/>
    <w:rsid w:val="008573ED"/>
    <w:rsid w:val="00C2572F"/>
    <w:rsid w:val="00F11681"/>
    <w:rsid w:val="00F73D54"/>
    <w:rsid w:val="4DF3D886"/>
    <w:rsid w:val="CFAE7F8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5">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Tahoma" w:hAnsi="Tahoma" w:cs="Tahoma"/>
      <w:sz w:val="16"/>
      <w:szCs w:val="16"/>
    </w:rPr>
  </w:style>
  <w:style w:type="paragraph" w:styleId="3">
    <w:name w:val="HTML Preformatted"/>
    <w:basedOn w:val="1"/>
    <w:link w:val="1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6">
    <w:name w:val="HTML Code"/>
    <w:basedOn w:val="5"/>
    <w:semiHidden/>
    <w:unhideWhenUsed/>
    <w:uiPriority w:val="99"/>
    <w:rPr>
      <w:rFonts w:ascii="Courier New" w:hAnsi="Courier New" w:eastAsia="Times New Roman" w:cs="Courier New"/>
      <w:sz w:val="20"/>
      <w:szCs w:val="20"/>
    </w:rPr>
  </w:style>
  <w:style w:type="character" w:styleId="7">
    <w:name w:val="Hyperlink"/>
    <w:basedOn w:val="5"/>
    <w:unhideWhenUsed/>
    <w:uiPriority w:val="99"/>
    <w:rPr>
      <w:color w:val="0000FF" w:themeColor="hyperlink"/>
      <w:u w:val="single"/>
      <w14:textFill>
        <w14:solidFill>
          <w14:schemeClr w14:val="hlink"/>
        </w14:solidFill>
      </w14:textFill>
    </w:rPr>
  </w:style>
  <w:style w:type="character" w:styleId="8">
    <w:name w:val="Strong"/>
    <w:basedOn w:val="5"/>
    <w:qFormat/>
    <w:uiPriority w:val="22"/>
    <w:rPr>
      <w:b/>
      <w:bCs/>
    </w:rPr>
  </w:style>
  <w:style w:type="character" w:customStyle="1" w:styleId="10">
    <w:name w:val="Balloon Text Char"/>
    <w:basedOn w:val="5"/>
    <w:link w:val="2"/>
    <w:semiHidden/>
    <w:uiPriority w:val="99"/>
    <w:rPr>
      <w:rFonts w:ascii="Tahoma" w:hAnsi="Tahoma" w:cs="Tahoma"/>
      <w:sz w:val="16"/>
      <w:szCs w:val="16"/>
    </w:rPr>
  </w:style>
  <w:style w:type="character" w:customStyle="1" w:styleId="11">
    <w:name w:val="HTML Preformatted Char"/>
    <w:basedOn w:val="5"/>
    <w:link w:val="3"/>
    <w:semiHidden/>
    <w:uiPriority w:val="99"/>
    <w:rPr>
      <w:rFonts w:ascii="Courier New" w:hAnsi="Courier New" w:eastAsia="Times New Roman" w:cs="Courier New"/>
      <w:sz w:val="20"/>
      <w:szCs w:val="20"/>
      <w:lang w:eastAsia="en-IN"/>
    </w:rPr>
  </w:style>
</w:styles>
</file>

<file path=word/_rels/document.xml.rels><?xml version="1.0" encoding="UTF-8" standalone="yes"?>
<Relationships xmlns="http://schemas.openxmlformats.org/package/2006/relationships"><Relationship Id="rId9" Type="http://schemas.openxmlformats.org/officeDocument/2006/relationships/hyperlink" Target="https://www.howtogeek.com/wp-content/uploads/2011/12/sshot-31.png" TargetMode="Externa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jpeg"/><Relationship Id="rId17" Type="http://schemas.openxmlformats.org/officeDocument/2006/relationships/image" Target="../NUL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744</Words>
  <Characters>4244</Characters>
  <Lines>35</Lines>
  <Paragraphs>9</Paragraphs>
  <TotalTime>44</TotalTime>
  <ScaleCrop>false</ScaleCrop>
  <LinksUpToDate>false</LinksUpToDate>
  <CharactersWithSpaces>4979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2019-06-13T15:57:00Z</dcterms:created>
  <dc:creator>Mohammed Afreed</dc:creator>
  <cp:lastModifiedBy>baskarprasath</cp:lastModifiedBy>
  <dcterms:modified xsi:type="dcterms:W3CDTF">2020-02-04T12:02:48Z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